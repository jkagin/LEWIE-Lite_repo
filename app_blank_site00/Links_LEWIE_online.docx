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1A18" w14:textId="77777777" w:rsidR="004721B8" w:rsidRPr="004721B8" w:rsidRDefault="004721B8" w:rsidP="004721B8">
      <w:pPr>
        <w:jc w:val="center"/>
        <w:rPr>
          <w:sz w:val="44"/>
          <w:szCs w:val="44"/>
        </w:rPr>
      </w:pPr>
      <w:r w:rsidRPr="004721B8">
        <w:rPr>
          <w:sz w:val="44"/>
          <w:szCs w:val="44"/>
        </w:rPr>
        <w:t>Building a LEWIE-Lite Dashboard</w:t>
      </w:r>
    </w:p>
    <w:p w14:paraId="33C252B6" w14:textId="1A7C34F7" w:rsidR="004721B8" w:rsidRDefault="004721B8" w:rsidP="004721B8">
      <w:pPr>
        <w:jc w:val="center"/>
      </w:pPr>
      <w:r>
        <w:t>(simple way)</w:t>
      </w:r>
      <w:r>
        <w:br w:type="page"/>
      </w:r>
    </w:p>
    <w:p w14:paraId="4EDCB371" w14:textId="473412CE" w:rsidR="00000000" w:rsidRDefault="007E66FD">
      <w:r>
        <w:lastRenderedPageBreak/>
        <w:t xml:space="preserve">This is the link to the LEWIE-Lite Dashboard for your study site: </w:t>
      </w:r>
    </w:p>
    <w:p w14:paraId="779B8C4B" w14:textId="2CD29823" w:rsidR="007E66FD" w:rsidRDefault="007E66FD">
      <w:hyperlink r:id="rId4" w:history="1">
        <w:r w:rsidRPr="00125CF2">
          <w:rPr>
            <w:rStyle w:val="Hyperlink"/>
          </w:rPr>
          <w:t>https://lewie-lite.shin</w:t>
        </w:r>
        <w:r w:rsidRPr="00125CF2">
          <w:rPr>
            <w:rStyle w:val="Hyperlink"/>
          </w:rPr>
          <w:t>y</w:t>
        </w:r>
        <w:r w:rsidRPr="00125CF2">
          <w:rPr>
            <w:rStyle w:val="Hyperlink"/>
          </w:rPr>
          <w:t>apps.io/a</w:t>
        </w:r>
        <w:r w:rsidRPr="00125CF2">
          <w:rPr>
            <w:rStyle w:val="Hyperlink"/>
          </w:rPr>
          <w:t>p</w:t>
        </w:r>
        <w:r w:rsidRPr="00125CF2">
          <w:rPr>
            <w:rStyle w:val="Hyperlink"/>
          </w:rPr>
          <w:t>p_blank_site00/</w:t>
        </w:r>
      </w:hyperlink>
      <w:r>
        <w:t xml:space="preserve"> </w:t>
      </w:r>
    </w:p>
    <w:p w14:paraId="40F29174" w14:textId="77777777" w:rsidR="007E66FD" w:rsidRDefault="007E66FD"/>
    <w:p w14:paraId="34625781" w14:textId="73684E28" w:rsidR="007E66FD" w:rsidRDefault="007E66FD">
      <w:r>
        <w:t xml:space="preserve">This is the link to the LEWIE-Lite Input Sheet (Google Sheet) for your study site: </w:t>
      </w:r>
    </w:p>
    <w:p w14:paraId="10FF9BE9" w14:textId="06974191" w:rsidR="007E66FD" w:rsidRDefault="007E66FD">
      <w:r>
        <w:fldChar w:fldCharType="begin"/>
      </w:r>
      <w:ins w:id="0" w:author="Mateusz Filipski" w:date="2023-11-28T17:53:00Z">
        <w:r>
          <w:instrText>HYPERLINK "</w:instrText>
        </w:r>
      </w:ins>
      <w:r w:rsidRPr="007E66FD">
        <w:instrText>https://docs.google.com/spreadsheets/d/13z7IP5fEIUDpiZLFxERapx9SGQMryA9i9aSUjeacWzc/edit#gid=1387471394</w:instrText>
      </w:r>
      <w:ins w:id="1" w:author="Mateusz Filipski" w:date="2023-11-28T17:53:00Z">
        <w:r>
          <w:instrText>"</w:instrText>
        </w:r>
      </w:ins>
      <w:r>
        <w:fldChar w:fldCharType="separate"/>
      </w:r>
      <w:r w:rsidRPr="00125CF2">
        <w:rPr>
          <w:rStyle w:val="Hyperlink"/>
        </w:rPr>
        <w:t>https://docs.g</w:t>
      </w:r>
      <w:r w:rsidRPr="00125CF2">
        <w:rPr>
          <w:rStyle w:val="Hyperlink"/>
        </w:rPr>
        <w:t>o</w:t>
      </w:r>
      <w:r w:rsidRPr="00125CF2">
        <w:rPr>
          <w:rStyle w:val="Hyperlink"/>
        </w:rPr>
        <w:t>ogle.com/spreadsheets/d/13z7IP5fEIUDpiZLFxERapx9SGQMryA9i9aSUjeacWzc/edit#gid=1387471394</w:t>
      </w:r>
      <w:r>
        <w:fldChar w:fldCharType="end"/>
      </w:r>
    </w:p>
    <w:p w14:paraId="2F2332B2" w14:textId="77777777" w:rsidR="007E66FD" w:rsidRDefault="007E66FD"/>
    <w:p w14:paraId="4D3A4F2F" w14:textId="74FDA3A7" w:rsidR="007E66FD" w:rsidRDefault="007E66FD">
      <w:r>
        <w:t xml:space="preserve">Fill out the input sheet, then the Dashboard with reflect the changes (it may take 10-20 minutes to update). </w:t>
      </w:r>
    </w:p>
    <w:sectPr w:rsidR="007E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Filipski">
    <w15:presenceInfo w15:providerId="AD" w15:userId="S::mf70567@uga.edu::aade3921-cd97-460d-a1d5-36a9badff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FD"/>
    <w:rsid w:val="00164D77"/>
    <w:rsid w:val="001C7375"/>
    <w:rsid w:val="004721B8"/>
    <w:rsid w:val="004F28A8"/>
    <w:rsid w:val="005E399A"/>
    <w:rsid w:val="007E66FD"/>
    <w:rsid w:val="008234EC"/>
    <w:rsid w:val="009D24F3"/>
    <w:rsid w:val="00A514AF"/>
    <w:rsid w:val="00F90C1C"/>
    <w:rsid w:val="00FB4FE9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4DB87"/>
  <w15:chartTrackingRefBased/>
  <w15:docId w15:val="{0D571CAC-C811-364D-B59D-F9AA82C4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lewie-lite.shinyapps.io/app_blank_site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Filipski</dc:creator>
  <cp:keywords/>
  <dc:description/>
  <cp:lastModifiedBy>Mateusz Filipski</cp:lastModifiedBy>
  <cp:revision>2</cp:revision>
  <dcterms:created xsi:type="dcterms:W3CDTF">2023-11-28T22:52:00Z</dcterms:created>
  <dcterms:modified xsi:type="dcterms:W3CDTF">2023-11-28T23:12:00Z</dcterms:modified>
</cp:coreProperties>
</file>